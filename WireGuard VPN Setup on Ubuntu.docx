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51456" w:rsidRPr="00251456" w:rsidRDefault="00251456" w:rsidP="00251456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proofErr w:type="spellStart"/>
      <w:r w:rsidRPr="002514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 xml:space="preserve"> VPN Setup on Ubuntu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Introduction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This document outlines the steps involved in setting up a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on an Ubuntu server.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modern VPN technology known for its simplicity and security. This guide will cover the server configuration, client configuration, and basic troubleshooting.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An Ubuntu server with internet access.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Basic understanding of Linux command line.</w:t>
      </w:r>
    </w:p>
    <w:p w:rsidR="00251456" w:rsidRPr="00251456" w:rsidRDefault="00251456" w:rsidP="0025145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A static IP address for the server (recommended).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Server Configuration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51456" w:rsidRPr="00251456" w:rsidRDefault="00251456" w:rsidP="00251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Update the package lists: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</w:t>
      </w:r>
    </w:p>
    <w:p w:rsidR="00251456" w:rsidRPr="00251456" w:rsidRDefault="00251456" w:rsidP="0025145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Keys</w:t>
      </w:r>
    </w:p>
    <w:p w:rsidR="00251456" w:rsidRPr="00251456" w:rsidRDefault="00251456" w:rsidP="00251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Create a private key: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genkey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Note: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Keep the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 secure. It's the server's private key.</w:t>
      </w:r>
    </w:p>
    <w:p w:rsidR="00251456" w:rsidRPr="00251456" w:rsidRDefault="00251456" w:rsidP="0025145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configuration file (e.g.,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content, replacing placeholders with your actual values: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[Interface]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Address = 10.0.0.1/24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SaveConfig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true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lastRenderedPageBreak/>
        <w:t>ListenPort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51820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YOUR_PRIVATE_KEY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[Peer]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CLIENT_PUBLIC_KEY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10.0.0.2/32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YOUR_PRIVATE_KEY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content of your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file.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CLIENT_PUBLIC_KEY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public key of the client you'll generate later.</w:t>
      </w:r>
    </w:p>
    <w:p w:rsidR="00251456" w:rsidRPr="00251456" w:rsidRDefault="00251456" w:rsidP="00251456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line specifies the IP address range for the client.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Firewall Configuration</w:t>
      </w:r>
    </w:p>
    <w:p w:rsidR="00251456" w:rsidRPr="00251456" w:rsidRDefault="00251456" w:rsidP="0025145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Allow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traffic through the firewall (e.g., UFW):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ufw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allow 51820/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udp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</w:p>
    <w:p w:rsidR="00251456" w:rsidRPr="00251456" w:rsidRDefault="00251456" w:rsidP="00251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-quick up wg0</w:t>
      </w:r>
    </w:p>
    <w:p w:rsidR="00251456" w:rsidRPr="00251456" w:rsidRDefault="00251456" w:rsidP="0025145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Enable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service to start on boot: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systemctl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enable wg-quick@wg0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Client Configuration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Installation</w:t>
      </w:r>
    </w:p>
    <w:p w:rsidR="00251456" w:rsidRPr="00251456" w:rsidRDefault="00251456" w:rsidP="0025145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Install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on the client machine: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update &amp;&amp;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apt install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Generate Keys</w:t>
      </w:r>
    </w:p>
    <w:p w:rsidR="00251456" w:rsidRPr="00251456" w:rsidRDefault="00251456" w:rsidP="0025145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Generate a private and public key pair for the client: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genkey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tee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|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&gt;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lastRenderedPageBreak/>
        <w:t>Configure the Client</w:t>
      </w:r>
    </w:p>
    <w:p w:rsidR="00251456" w:rsidRPr="00251456" w:rsidRDefault="00251456" w:rsidP="00251456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Create a configuration file (e.g.,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):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nano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etc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/wg0.conf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Paste the following content, replacing placeholders with your actual values: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[Interface]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Address = 10.0.0.2/24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PrivateKey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YOUR_PRIVATE_KEY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[Peer]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PublicKey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SERVER_PUBLIC_KEY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AllowedIPs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= 0.0.0.0/0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Endpoint = SERVER_IP:51820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YOUR_PRIVATE_KEY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client's private key.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SERVER_PUBLIC_KEY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server's public key.</w:t>
      </w:r>
    </w:p>
    <w:p w:rsidR="00251456" w:rsidRPr="00251456" w:rsidRDefault="00251456" w:rsidP="00251456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SERVER_IP</w:t>
      </w: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server's public IP address.</w:t>
      </w:r>
    </w:p>
    <w:p w:rsidR="00251456" w:rsidRPr="00251456" w:rsidRDefault="00251456" w:rsidP="00251456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Start </w:t>
      </w:r>
      <w:proofErr w:type="spellStart"/>
      <w:r w:rsidRPr="00251456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</w:p>
    <w:p w:rsidR="00251456" w:rsidRPr="00251456" w:rsidRDefault="00251456" w:rsidP="00251456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Start the </w:t>
      </w:r>
      <w:proofErr w:type="spellStart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interface on the client:</w:t>
      </w:r>
    </w:p>
    <w:p w:rsidR="00251456" w:rsidRPr="00251456" w:rsidRDefault="00251456" w:rsidP="00251456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251456" w:rsidRPr="00251456" w:rsidRDefault="00251456" w:rsidP="0025145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  <w:lang w:eastAsia="en-IN"/>
        </w:rPr>
      </w:pP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sudo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</w:t>
      </w:r>
      <w:proofErr w:type="spellStart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wg</w:t>
      </w:r>
      <w:proofErr w:type="spellEnd"/>
      <w:r w:rsidRPr="00251456">
        <w:rPr>
          <w:rFonts w:ascii="Courier New" w:eastAsia="Times New Roman" w:hAnsi="Courier New" w:cs="Courier New"/>
          <w:sz w:val="20"/>
          <w:szCs w:val="20"/>
          <w:lang w:eastAsia="en-IN"/>
        </w:rPr>
        <w:t>-quick up wg0</w:t>
      </w:r>
    </w:p>
    <w:p w:rsidR="00251456" w:rsidRPr="00251456" w:rsidRDefault="00251456" w:rsidP="00251456">
      <w:pPr>
        <w:spacing w:beforeAutospacing="1" w:after="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251456" w:rsidRDefault="00251456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251456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Testing the Connection</w:t>
      </w:r>
    </w:p>
    <w:p w:rsidR="00493D80" w:rsidRDefault="00493D80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drawing>
          <wp:inline distT="0" distB="0" distL="0" distR="0" wp14:anchorId="4A1E9ACE" wp14:editId="3BD7FADE">
            <wp:extent cx="4429743" cy="174331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1743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0" w:rsidRPr="00251456" w:rsidRDefault="00493D80" w:rsidP="00251456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lastRenderedPageBreak/>
        <w:drawing>
          <wp:inline distT="0" distB="0" distL="0" distR="0" wp14:anchorId="3789DAED" wp14:editId="0EB40DBE">
            <wp:extent cx="5731510" cy="1826260"/>
            <wp:effectExtent l="0" t="0" r="254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456" w:rsidRPr="00251456" w:rsidRDefault="00251456" w:rsidP="0025145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rPr>
          <w:rFonts w:ascii="Times New Roman" w:eastAsia="Times New Roman" w:hAnsi="Times New Roman" w:cs="Times New Roman"/>
          <w:sz w:val="24"/>
          <w:szCs w:val="24"/>
          <w:lang w:eastAsia="en-IN"/>
        </w:rPr>
        <w:t>To verify the connection, try pinging the server's IP address from the client, or vice versa.</w:t>
      </w:r>
    </w:p>
    <w:p w:rsidR="00251456" w:rsidRDefault="00251456" w:rsidP="009B0E50"/>
    <w:p w:rsidR="00493D80" w:rsidRDefault="00493D80" w:rsidP="009B0E50"/>
    <w:p w:rsidR="00493D80" w:rsidRPr="00493D80" w:rsidRDefault="00493D80" w:rsidP="00493D80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36"/>
          <w:szCs w:val="36"/>
          <w:lang w:eastAsia="en-IN"/>
        </w:rPr>
        <w:t>Uploading Your Document to GitHub from the Terminal</w:t>
      </w:r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Prerequisites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A GitHub account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Git installed on your system</w:t>
      </w:r>
    </w:p>
    <w:p w:rsidR="00493D80" w:rsidRPr="00493D80" w:rsidRDefault="00493D80" w:rsidP="00493D8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text file containing the 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setup documentation</w:t>
      </w:r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Steps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Create a GitHub Repository: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Log in to your GitHub account.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on the "New repository" button.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Give your repository a name (e.g., "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-setup-doc").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Optionally, add a description.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Choose whether to make the repository public or private.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Click "Create repository."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Clone the Repository to Your Local Machine:</w:t>
      </w:r>
    </w:p>
    <w:p w:rsid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Open your terminal to create and initialize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>git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repo.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251456">
        <w:drawing>
          <wp:inline distT="0" distB="0" distL="0" distR="0" wp14:anchorId="5CBA0B24" wp14:editId="684A5777">
            <wp:extent cx="5731510" cy="4445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Navigate to the desired directory where you want to clone the repository.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following command to clone the repository: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clone https://github.com/your_username/wireguard-setup-doc.git   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Replace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your_username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</w:t>
      </w:r>
      <w:bookmarkStart w:id="0" w:name="_GoBack"/>
      <w:bookmarkEnd w:id="0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th your actual GitHub username and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-setup-doc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your repository name.   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Copy the Document to the Repository: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Copy the </w:t>
      </w:r>
      <w:proofErr w:type="spellStart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VPN setup documentation text file to the cloned repository directory.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Stage the File: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In your terminal, navigate to the repository directory.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Use the following command to stage the file: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add your_document_name.txt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your_document_name.txt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actual name of your document.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Commit the Changes: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Commit the staged changes with a descriptive message: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commit -m "Added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WireGuard</w:t>
      </w:r>
      <w:proofErr w:type="spellEnd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 VPN setup documentation"</w:t>
      </w:r>
    </w:p>
    <w:p w:rsidR="00493D80" w:rsidRPr="00493D80" w:rsidRDefault="00493D80" w:rsidP="00493D8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Push to GitHub:</w:t>
      </w:r>
    </w:p>
    <w:p w:rsidR="00493D80" w:rsidRPr="00493D80" w:rsidRDefault="00493D80" w:rsidP="00493D80">
      <w:pPr>
        <w:numPr>
          <w:ilvl w:val="1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Push the committed changes to the remote repository: </w:t>
      </w:r>
    </w:p>
    <w:p w:rsidR="00493D80" w:rsidRPr="00493D80" w:rsidRDefault="00493D80" w:rsidP="00493D80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Bash</w:t>
      </w:r>
    </w:p>
    <w:p w:rsidR="00493D80" w:rsidRPr="00493D80" w:rsidRDefault="00493D80" w:rsidP="00493D8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1440"/>
        <w:rPr>
          <w:rFonts w:ascii="Courier New" w:eastAsia="Times New Roman" w:hAnsi="Courier New" w:cs="Courier New"/>
          <w:sz w:val="20"/>
          <w:szCs w:val="20"/>
          <w:lang w:eastAsia="en-IN"/>
        </w:rPr>
      </w:pP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push origin main</w:t>
      </w:r>
    </w:p>
    <w:p w:rsidR="00493D80" w:rsidRPr="00493D80" w:rsidRDefault="00493D80" w:rsidP="00493D80">
      <w:pPr>
        <w:spacing w:beforeAutospacing="1" w:after="0" w:afterAutospacing="1" w:line="240" w:lineRule="auto"/>
        <w:ind w:left="1440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Replace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main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with the name of your default branch if it's different.</w:t>
      </w:r>
    </w:p>
    <w:p w:rsidR="00493D80" w:rsidRPr="00493D80" w:rsidRDefault="00493D80" w:rsidP="00493D80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7"/>
          <w:szCs w:val="27"/>
          <w:lang w:eastAsia="en-IN"/>
        </w:rPr>
        <w:t>Additional Tips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You can use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gram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add .</w:t>
      </w:r>
      <w:proofErr w:type="gram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to stage all files in the current directory.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For larger files or multiple files, consider using tools like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git large-file-storage</w:t>
      </w: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or </w:t>
      </w:r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 xml:space="preserve">git </w:t>
      </w:r>
      <w:proofErr w:type="spellStart"/>
      <w:r w:rsidRPr="00493D80">
        <w:rPr>
          <w:rFonts w:ascii="Courier New" w:eastAsia="Times New Roman" w:hAnsi="Courier New" w:cs="Courier New"/>
          <w:sz w:val="20"/>
          <w:szCs w:val="20"/>
          <w:lang w:eastAsia="en-IN"/>
        </w:rPr>
        <w:t>lfs</w:t>
      </w:r>
      <w:proofErr w:type="spellEnd"/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Use descriptive commit messages to track changes effectively.</w:t>
      </w:r>
    </w:p>
    <w:p w:rsidR="00493D80" w:rsidRPr="00493D80" w:rsidRDefault="00493D80" w:rsidP="00493D8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sz w:val="24"/>
          <w:szCs w:val="24"/>
          <w:lang w:eastAsia="en-IN"/>
        </w:rPr>
        <w:t>Regularly push your changes to keep your remote repository up-to-date.</w:t>
      </w:r>
    </w:p>
    <w:p w:rsidR="00493D80" w:rsidRPr="00493D80" w:rsidRDefault="00493D80" w:rsidP="00493D8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Now you have successfully uploaded your </w:t>
      </w:r>
      <w:proofErr w:type="spellStart"/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>WireGuard</w:t>
      </w:r>
      <w:proofErr w:type="spellEnd"/>
      <w:r w:rsidRPr="00493D80">
        <w:rPr>
          <w:rFonts w:ascii="Times New Roman" w:eastAsia="Times New Roman" w:hAnsi="Times New Roman" w:cs="Times New Roman"/>
          <w:b/>
          <w:bCs/>
          <w:sz w:val="24"/>
          <w:szCs w:val="24"/>
          <w:lang w:eastAsia="en-IN"/>
        </w:rPr>
        <w:t xml:space="preserve"> VPN setup documentation to GitHub.</w:t>
      </w:r>
    </w:p>
    <w:p w:rsidR="00493D80" w:rsidRDefault="00493D80" w:rsidP="009B0E50"/>
    <w:sectPr w:rsidR="00493D8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42019"/>
    <w:multiLevelType w:val="multilevel"/>
    <w:tmpl w:val="1BDAD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9545E3"/>
    <w:multiLevelType w:val="multilevel"/>
    <w:tmpl w:val="C9789B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2B1C31"/>
    <w:multiLevelType w:val="multilevel"/>
    <w:tmpl w:val="764CD5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62A52"/>
    <w:multiLevelType w:val="multilevel"/>
    <w:tmpl w:val="758A9D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874608"/>
    <w:multiLevelType w:val="multilevel"/>
    <w:tmpl w:val="ACFE32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34F51D0"/>
    <w:multiLevelType w:val="multilevel"/>
    <w:tmpl w:val="BDB2E2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DB171E5"/>
    <w:multiLevelType w:val="multilevel"/>
    <w:tmpl w:val="6FB4E3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EA0406"/>
    <w:multiLevelType w:val="multilevel"/>
    <w:tmpl w:val="28F461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DC46DF"/>
    <w:multiLevelType w:val="multilevel"/>
    <w:tmpl w:val="5ACCA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8295278"/>
    <w:multiLevelType w:val="multilevel"/>
    <w:tmpl w:val="2D72C4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1BC3A52"/>
    <w:multiLevelType w:val="multilevel"/>
    <w:tmpl w:val="35320C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6ADE2601"/>
    <w:multiLevelType w:val="multilevel"/>
    <w:tmpl w:val="7304BA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4"/>
  </w:num>
  <w:num w:numId="3">
    <w:abstractNumId w:val="10"/>
  </w:num>
  <w:num w:numId="4">
    <w:abstractNumId w:val="8"/>
  </w:num>
  <w:num w:numId="5">
    <w:abstractNumId w:val="1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0"/>
  </w:num>
  <w:num w:numId="11">
    <w:abstractNumId w:val="11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0E50"/>
    <w:rsid w:val="000A34F5"/>
    <w:rsid w:val="00251456"/>
    <w:rsid w:val="00493D80"/>
    <w:rsid w:val="006B69D7"/>
    <w:rsid w:val="009B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3930F"/>
  <w15:chartTrackingRefBased/>
  <w15:docId w15:val="{2971D8E5-F01F-486D-99E8-17EC9C154D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93D8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493D8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493D80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493D80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93D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93D80"/>
    <w:rPr>
      <w:b/>
      <w:bCs/>
    </w:rPr>
  </w:style>
  <w:style w:type="character" w:customStyle="1" w:styleId="citation-0">
    <w:name w:val="citation-0"/>
    <w:basedOn w:val="DefaultParagraphFont"/>
    <w:rsid w:val="00493D80"/>
  </w:style>
  <w:style w:type="character" w:customStyle="1" w:styleId="citation-1">
    <w:name w:val="citation-1"/>
    <w:basedOn w:val="DefaultParagraphFont"/>
    <w:rsid w:val="00493D80"/>
  </w:style>
  <w:style w:type="character" w:customStyle="1" w:styleId="ng-tns-c951615576-103">
    <w:name w:val="ng-tns-c951615576-103"/>
    <w:basedOn w:val="DefaultParagraphFont"/>
    <w:rsid w:val="00493D80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93D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93D80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93D80"/>
    <w:rPr>
      <w:rFonts w:ascii="Courier New" w:eastAsia="Times New Roman" w:hAnsi="Courier New" w:cs="Courier New"/>
      <w:sz w:val="20"/>
      <w:szCs w:val="20"/>
    </w:rPr>
  </w:style>
  <w:style w:type="character" w:customStyle="1" w:styleId="button-container">
    <w:name w:val="button-container"/>
    <w:basedOn w:val="DefaultParagraphFont"/>
    <w:rsid w:val="00493D80"/>
  </w:style>
  <w:style w:type="character" w:styleId="Hyperlink">
    <w:name w:val="Hyperlink"/>
    <w:basedOn w:val="DefaultParagraphFont"/>
    <w:uiPriority w:val="99"/>
    <w:semiHidden/>
    <w:unhideWhenUsed/>
    <w:rsid w:val="00493D80"/>
    <w:rPr>
      <w:color w:val="0000FF"/>
      <w:u w:val="single"/>
    </w:rPr>
  </w:style>
  <w:style w:type="character" w:customStyle="1" w:styleId="source-card-title-index">
    <w:name w:val="source-card-title-index"/>
    <w:basedOn w:val="DefaultParagraphFont"/>
    <w:rsid w:val="00493D80"/>
  </w:style>
  <w:style w:type="character" w:customStyle="1" w:styleId="ellipsis">
    <w:name w:val="ellipsis"/>
    <w:basedOn w:val="DefaultParagraphFont"/>
    <w:rsid w:val="00493D80"/>
  </w:style>
  <w:style w:type="character" w:customStyle="1" w:styleId="mat-mdc-tooltip-trigger">
    <w:name w:val="mat-mdc-tooltip-trigger"/>
    <w:basedOn w:val="DefaultParagraphFont"/>
    <w:rsid w:val="00493D80"/>
  </w:style>
  <w:style w:type="character" w:customStyle="1" w:styleId="source-card-attribution-text">
    <w:name w:val="source-card-attribution-text"/>
    <w:basedOn w:val="DefaultParagraphFont"/>
    <w:rsid w:val="00493D80"/>
  </w:style>
  <w:style w:type="character" w:customStyle="1" w:styleId="ng-tns-c951615576-104">
    <w:name w:val="ng-tns-c951615576-104"/>
    <w:basedOn w:val="DefaultParagraphFont"/>
    <w:rsid w:val="00493D80"/>
  </w:style>
  <w:style w:type="character" w:customStyle="1" w:styleId="ng-tns-c951615576-105">
    <w:name w:val="ng-tns-c951615576-105"/>
    <w:basedOn w:val="DefaultParagraphFont"/>
    <w:rsid w:val="00493D80"/>
  </w:style>
  <w:style w:type="character" w:customStyle="1" w:styleId="hljs-string">
    <w:name w:val="hljs-string"/>
    <w:basedOn w:val="DefaultParagraphFont"/>
    <w:rsid w:val="00493D80"/>
  </w:style>
  <w:style w:type="character" w:customStyle="1" w:styleId="ng-tns-c951615576-106">
    <w:name w:val="ng-tns-c951615576-106"/>
    <w:basedOn w:val="DefaultParagraphFont"/>
    <w:rsid w:val="00493D8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5257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84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1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80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4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436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799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5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98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06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370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162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994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91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06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9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381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5261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6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855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26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151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9993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69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5612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18430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18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2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463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073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4688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34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98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570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04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492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568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12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666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828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282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16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13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91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506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644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185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22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3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248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875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64812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9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41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269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785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79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86603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42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24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3528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617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798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686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525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085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0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8928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25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957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67455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1817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76148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19735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34960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8919968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991133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838530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1170653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85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54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913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72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23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9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864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176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232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2409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00524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281045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9505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81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3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588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34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2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1147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42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5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331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333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989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913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41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246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357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4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667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Vineet Bisht</dc:creator>
  <cp:keywords/>
  <dc:description/>
  <cp:lastModifiedBy>Vineet Bisht</cp:lastModifiedBy>
  <cp:revision>1</cp:revision>
  <dcterms:created xsi:type="dcterms:W3CDTF">2024-08-11T10:52:00Z</dcterms:created>
  <dcterms:modified xsi:type="dcterms:W3CDTF">2024-08-11T11:58:00Z</dcterms:modified>
</cp:coreProperties>
</file>